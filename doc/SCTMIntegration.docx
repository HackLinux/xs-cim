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C0" w:rsidRDefault="00692541" w:rsidP="00692541">
      <w:pPr>
        <w:jc w:val="center"/>
        <w:rPr>
          <w:sz w:val="32"/>
          <w:szCs w:val="32"/>
        </w:rPr>
      </w:pPr>
      <w:r w:rsidRPr="00692541">
        <w:rPr>
          <w:sz w:val="32"/>
          <w:szCs w:val="32"/>
        </w:rPr>
        <w:t>SCTM Integration</w:t>
      </w:r>
    </w:p>
    <w:p w:rsidR="00692541" w:rsidRPr="002474F9" w:rsidRDefault="00400B94" w:rsidP="00400B94">
      <w:pPr>
        <w:pStyle w:val="Heading1"/>
      </w:pPr>
      <w:r>
        <w:t xml:space="preserve">1. </w:t>
      </w:r>
      <w:r w:rsidR="00692541" w:rsidRPr="002474F9">
        <w:t xml:space="preserve">Problem: </w:t>
      </w:r>
    </w:p>
    <w:p w:rsidR="00692541" w:rsidRDefault="00692541" w:rsidP="00692541">
      <w:pPr>
        <w:pStyle w:val="ListParagraph"/>
        <w:numPr>
          <w:ilvl w:val="0"/>
          <w:numId w:val="1"/>
        </w:numPr>
      </w:pPr>
      <w:r>
        <w:t>Executing python script:</w:t>
      </w:r>
      <w:r w:rsidR="00184476">
        <w:t xml:space="preserve"> SCTM</w:t>
      </w:r>
      <w:r w:rsidR="002A6746">
        <w:t xml:space="preserve"> supports different types of</w:t>
      </w:r>
      <w:r w:rsidR="00392616">
        <w:t xml:space="preserve"> scripts like VB scr</w:t>
      </w:r>
      <w:r w:rsidR="002A6746">
        <w:t xml:space="preserve">ipt, </w:t>
      </w:r>
      <w:proofErr w:type="spellStart"/>
      <w:r w:rsidR="002A6746">
        <w:t>JScripts</w:t>
      </w:r>
      <w:proofErr w:type="spellEnd"/>
      <w:r w:rsidR="002A6746">
        <w:t>, Perl, Python etc.</w:t>
      </w:r>
      <w:r w:rsidR="00392616">
        <w:t xml:space="preserve"> B</w:t>
      </w:r>
      <w:r w:rsidR="002A6746">
        <w:t>ut</w:t>
      </w:r>
      <w:r w:rsidR="00392616">
        <w:t xml:space="preserve"> in executing python script,</w:t>
      </w:r>
      <w:r w:rsidR="002A6746">
        <w:t xml:space="preserve"> it totally depends on Windows Scrip</w:t>
      </w:r>
      <w:r w:rsidR="002F2C25">
        <w:t>t</w:t>
      </w:r>
      <w:r w:rsidR="002A6746">
        <w:t xml:space="preserve"> Host (WSH)</w:t>
      </w:r>
      <w:r w:rsidR="00392616">
        <w:t xml:space="preserve"> </w:t>
      </w:r>
      <w:r w:rsidR="002A6746">
        <w:t xml:space="preserve">and </w:t>
      </w:r>
      <w:r w:rsidR="00392616">
        <w:t>it is not working as it is explained i</w:t>
      </w:r>
      <w:r w:rsidR="002A6746">
        <w:t>n the user guide.  WSH generates error in executing the python script.</w:t>
      </w:r>
      <w:r w:rsidR="00392616">
        <w:t xml:space="preserve">   </w:t>
      </w:r>
      <w:r w:rsidR="00184476">
        <w:t xml:space="preserve"> </w:t>
      </w:r>
    </w:p>
    <w:p w:rsidR="00692541" w:rsidRDefault="00692541" w:rsidP="00692541">
      <w:pPr>
        <w:pStyle w:val="ListParagraph"/>
        <w:numPr>
          <w:ilvl w:val="0"/>
          <w:numId w:val="1"/>
        </w:numPr>
      </w:pPr>
      <w:r>
        <w:t>Logging Result:</w:t>
      </w:r>
      <w:r w:rsidR="002A6746">
        <w:t xml:space="preserve"> If a test suite/test fixture</w:t>
      </w:r>
      <w:r w:rsidR="002474F9">
        <w:t xml:space="preserve"> has many</w:t>
      </w:r>
      <w:r w:rsidR="005029D8">
        <w:t xml:space="preserve"> </w:t>
      </w:r>
      <w:r w:rsidR="002474F9">
        <w:t>test cases</w:t>
      </w:r>
      <w:r w:rsidR="002F2C25">
        <w:t>,</w:t>
      </w:r>
      <w:ins w:id="0" w:author="Mohammed Akanda" w:date="2008-11-12T11:02:00Z">
        <w:r w:rsidR="00E901A6">
          <w:t xml:space="preserve"> </w:t>
        </w:r>
      </w:ins>
      <w:r w:rsidR="002A6746">
        <w:t>after executing the test</w:t>
      </w:r>
      <w:r w:rsidR="005029D8">
        <w:t xml:space="preserve"> suite, if some of </w:t>
      </w:r>
      <w:r w:rsidR="002F2C25">
        <w:t xml:space="preserve">tests </w:t>
      </w:r>
      <w:r w:rsidR="005029D8">
        <w:t xml:space="preserve">passed and some of them failed, SCTM logs all as failed under the same test. It is true for any type of tests: </w:t>
      </w:r>
      <w:proofErr w:type="spellStart"/>
      <w:r w:rsidR="005029D8">
        <w:t>NUnit</w:t>
      </w:r>
      <w:proofErr w:type="spellEnd"/>
      <w:r w:rsidR="005029D8">
        <w:t xml:space="preserve">, </w:t>
      </w:r>
      <w:proofErr w:type="spellStart"/>
      <w:r w:rsidR="005029D8">
        <w:t>JUnit</w:t>
      </w:r>
      <w:proofErr w:type="spellEnd"/>
      <w:r w:rsidR="005029D8">
        <w:t>, Python and others.</w:t>
      </w:r>
      <w:r w:rsidR="002A6746">
        <w:t xml:space="preserve"> </w:t>
      </w:r>
    </w:p>
    <w:p w:rsidR="00692541" w:rsidRDefault="00400B94" w:rsidP="00400B94">
      <w:pPr>
        <w:pStyle w:val="Heading1"/>
      </w:pPr>
      <w:r>
        <w:t xml:space="preserve">2. </w:t>
      </w:r>
      <w:r w:rsidR="00692541" w:rsidRPr="00184476">
        <w:t>Requirement of SCTM for Logging result:</w:t>
      </w:r>
    </w:p>
    <w:p w:rsidR="00620CA9" w:rsidRPr="005029D8" w:rsidRDefault="00A079F6" w:rsidP="00692541">
      <w:r>
        <w:t xml:space="preserve">SCTM requires </w:t>
      </w:r>
      <w:r w:rsidR="0053536C">
        <w:t>that the test code</w:t>
      </w:r>
      <w:r w:rsidR="002F2C25">
        <w:t xml:space="preserve"> </w:t>
      </w:r>
      <w:r>
        <w:t>generate an XML file (</w:t>
      </w:r>
      <w:r w:rsidR="002F2C25">
        <w:t xml:space="preserve">named </w:t>
      </w:r>
      <w:r>
        <w:t>output.xml) describing the result of</w:t>
      </w:r>
      <w:r w:rsidR="002F2C25">
        <w:t xml:space="preserve"> the</w:t>
      </w:r>
      <w:r>
        <w:t xml:space="preserve"> test execution. In case of </w:t>
      </w:r>
      <w:proofErr w:type="spellStart"/>
      <w:r>
        <w:t>NUnit</w:t>
      </w:r>
      <w:proofErr w:type="spellEnd"/>
      <w:r>
        <w:t xml:space="preserve"> or </w:t>
      </w:r>
      <w:proofErr w:type="spellStart"/>
      <w:r>
        <w:t>JUnit</w:t>
      </w:r>
      <w:proofErr w:type="spellEnd"/>
      <w:r>
        <w:t xml:space="preserve">, the corresponding test framework creates the XML </w:t>
      </w:r>
      <w:proofErr w:type="gramStart"/>
      <w:r>
        <w:t>file,</w:t>
      </w:r>
      <w:proofErr w:type="gramEnd"/>
      <w:r>
        <w:t xml:space="preserve"> however both </w:t>
      </w:r>
      <w:proofErr w:type="spellStart"/>
      <w:r>
        <w:t>NUnit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 create only one </w:t>
      </w:r>
      <w:proofErr w:type="spellStart"/>
      <w:r>
        <w:t>XMl</w:t>
      </w:r>
      <w:proofErr w:type="spellEnd"/>
      <w:r>
        <w:t xml:space="preserve"> file for all the test cases under the same test suite/Fixture</w:t>
      </w:r>
      <w:r w:rsidR="002F2C25">
        <w:t xml:space="preserve">. </w:t>
      </w:r>
      <w:r>
        <w:t xml:space="preserve"> </w:t>
      </w:r>
      <w:r w:rsidR="002F2C25">
        <w:t>I</w:t>
      </w:r>
      <w:r>
        <w:t xml:space="preserve">f there is any error in the result XML file, SCTM logs </w:t>
      </w:r>
      <w:r w:rsidR="0053536C">
        <w:t xml:space="preserve">all </w:t>
      </w:r>
      <w:r w:rsidR="002F2C25">
        <w:t>the test</w:t>
      </w:r>
      <w:r w:rsidR="0053536C">
        <w:t xml:space="preserve"> cases under the suite</w:t>
      </w:r>
      <w:r>
        <w:t xml:space="preserve"> as failed</w:t>
      </w:r>
      <w:r w:rsidR="002F2C25">
        <w:t>, n</w:t>
      </w:r>
      <w:r w:rsidR="0053536C">
        <w:t>ot the individual test cases actually failed</w:t>
      </w:r>
      <w:r>
        <w:t>.</w:t>
      </w:r>
      <w:ins w:id="1" w:author="Brian Ehlert" w:date="2008-11-11T13:13:00Z">
        <w:r w:rsidR="002F2C25">
          <w:t xml:space="preserve"> </w:t>
        </w:r>
      </w:ins>
      <w:r>
        <w:t xml:space="preserve"> </w:t>
      </w:r>
      <w:r w:rsidR="004E3BA6">
        <w:t xml:space="preserve">In case of other scripting languages like </w:t>
      </w:r>
      <w:proofErr w:type="spellStart"/>
      <w:r w:rsidR="004E3BA6">
        <w:t>perl</w:t>
      </w:r>
      <w:proofErr w:type="spellEnd"/>
      <w:r w:rsidR="004E3BA6">
        <w:t xml:space="preserve"> or python, the test driver has to create the XML file. The format of the XML file is explained in the </w:t>
      </w:r>
      <w:r w:rsidR="002F2C25">
        <w:t xml:space="preserve">SCTM </w:t>
      </w:r>
      <w:r w:rsidR="004E3BA6">
        <w:t>user guide.</w:t>
      </w:r>
    </w:p>
    <w:p w:rsidR="00C06860" w:rsidRPr="00184476" w:rsidRDefault="00400B94" w:rsidP="00400B94">
      <w:pPr>
        <w:pStyle w:val="Heading1"/>
      </w:pPr>
      <w:r>
        <w:t xml:space="preserve">3. </w:t>
      </w:r>
      <w:r w:rsidR="00C06860" w:rsidRPr="00184476">
        <w:t>Solution:</w:t>
      </w:r>
    </w:p>
    <w:p w:rsidR="00C06860" w:rsidRPr="00184476" w:rsidRDefault="00400B94" w:rsidP="00400B94">
      <w:pPr>
        <w:pStyle w:val="Heading2"/>
      </w:pPr>
      <w:r>
        <w:t xml:space="preserve">3.1 </w:t>
      </w:r>
      <w:r w:rsidR="00C06860" w:rsidRPr="00184476">
        <w:t>Test Driver</w:t>
      </w:r>
      <w:r w:rsidR="00A079F6">
        <w:t>/Suite/Fixture</w:t>
      </w:r>
      <w:r w:rsidR="00C06860" w:rsidRPr="00184476">
        <w:t>:</w:t>
      </w:r>
    </w:p>
    <w:p w:rsidR="00620CA9" w:rsidRDefault="00C06860" w:rsidP="00C06860">
      <w:pPr>
        <w:pStyle w:val="ListParagraph"/>
        <w:numPr>
          <w:ilvl w:val="0"/>
          <w:numId w:val="3"/>
        </w:numPr>
      </w:pPr>
      <w:r>
        <w:t>Create a temporary log file:</w:t>
      </w:r>
      <w:r w:rsidR="004E3BA6">
        <w:t xml:space="preserve"> The test driver will create a log file </w:t>
      </w:r>
      <w:r w:rsidR="002F2C25">
        <w:t>that</w:t>
      </w:r>
      <w:r w:rsidR="004E3BA6">
        <w:t xml:space="preserve"> contain</w:t>
      </w:r>
      <w:r w:rsidR="002F2C25">
        <w:t>s</w:t>
      </w:r>
      <w:r w:rsidR="004E3BA6">
        <w:t xml:space="preserve"> information about the test case</w:t>
      </w:r>
      <w:r w:rsidR="002F2C25">
        <w:t>s within the script.  Whether the test</w:t>
      </w:r>
      <w:r w:rsidR="004E3BA6">
        <w:t xml:space="preserve"> has passed or failed </w:t>
      </w:r>
      <w:proofErr w:type="gramStart"/>
      <w:r w:rsidR="004E3BA6">
        <w:t>and  a</w:t>
      </w:r>
      <w:r w:rsidR="002F2C25">
        <w:t>ny</w:t>
      </w:r>
      <w:proofErr w:type="gramEnd"/>
      <w:r w:rsidR="004E3BA6">
        <w:t xml:space="preserve">  error information.</w:t>
      </w:r>
      <w:r w:rsidR="00620CA9">
        <w:t xml:space="preserve"> For example, the following excerpt of a log file, indicates that the tes</w:t>
      </w:r>
      <w:r w:rsidR="0053536C">
        <w:t>t case “Test Case1</w:t>
      </w:r>
      <w:r w:rsidR="00620CA9">
        <w:t>” has passed (1=passed) and the test c</w:t>
      </w:r>
      <w:r w:rsidR="0053536C">
        <w:t>ase “Test Case44</w:t>
      </w:r>
      <w:r w:rsidR="00620CA9">
        <w:t>” has failed (0=failed) due to “Network not found”.</w:t>
      </w:r>
    </w:p>
    <w:p w:rsidR="00620CA9" w:rsidRDefault="00620CA9" w:rsidP="00620CA9">
      <w:pPr>
        <w:pStyle w:val="ListParagraph"/>
      </w:pPr>
    </w:p>
    <w:p w:rsidR="00620CA9" w:rsidRDefault="0053536C" w:rsidP="00620CA9">
      <w:pPr>
        <w:pStyle w:val="ListParagraph"/>
        <w:ind w:left="1440"/>
      </w:pPr>
      <w:r>
        <w:t>Test Case1</w:t>
      </w:r>
      <w:r w:rsidR="00620CA9">
        <w:t xml:space="preserve"> 1</w:t>
      </w:r>
    </w:p>
    <w:p w:rsidR="00620CA9" w:rsidRDefault="0053536C" w:rsidP="00620CA9">
      <w:pPr>
        <w:pStyle w:val="ListParagraph"/>
        <w:ind w:left="1440"/>
      </w:pPr>
      <w:r>
        <w:t>Test Case44</w:t>
      </w:r>
      <w:r w:rsidR="00620CA9">
        <w:t xml:space="preserve"> 0</w:t>
      </w:r>
    </w:p>
    <w:p w:rsidR="00620CA9" w:rsidRDefault="00620CA9" w:rsidP="00620CA9">
      <w:pPr>
        <w:pStyle w:val="ListParagraph"/>
        <w:ind w:left="1440"/>
      </w:pPr>
      <w:r>
        <w:t>Error: Network not found</w:t>
      </w:r>
    </w:p>
    <w:p w:rsidR="00C06860" w:rsidRDefault="00620CA9" w:rsidP="00620CA9">
      <w:pPr>
        <w:pStyle w:val="ListParagraph"/>
        <w:ind w:left="1440"/>
      </w:pPr>
      <w:r>
        <w:t>End</w:t>
      </w:r>
      <w:r w:rsidR="004E3BA6">
        <w:t xml:space="preserve"> </w:t>
      </w:r>
    </w:p>
    <w:p w:rsidR="00692541" w:rsidRPr="00184476" w:rsidRDefault="00400B94" w:rsidP="00400B94">
      <w:pPr>
        <w:pStyle w:val="Heading2"/>
      </w:pPr>
      <w:r>
        <w:t xml:space="preserve">3.2 </w:t>
      </w:r>
      <w:proofErr w:type="spellStart"/>
      <w:r w:rsidR="00692541" w:rsidRPr="00184476">
        <w:t>VBWrapper</w:t>
      </w:r>
      <w:proofErr w:type="spellEnd"/>
      <w:r w:rsidR="00692541" w:rsidRPr="00184476">
        <w:t>:</w:t>
      </w:r>
    </w:p>
    <w:p w:rsidR="00C06860" w:rsidRDefault="00C06860" w:rsidP="00C06860">
      <w:pPr>
        <w:pStyle w:val="ListParagraph"/>
        <w:numPr>
          <w:ilvl w:val="0"/>
          <w:numId w:val="2"/>
        </w:numPr>
      </w:pPr>
      <w:r>
        <w:t>Execute the python script or any other exe for the test driver</w:t>
      </w:r>
      <w:r w:rsidR="00876C31">
        <w:t>:</w:t>
      </w:r>
    </w:p>
    <w:p w:rsidR="00876C31" w:rsidRDefault="00876C31" w:rsidP="00876C31">
      <w:pPr>
        <w:pStyle w:val="ListParagraph"/>
      </w:pPr>
      <w:r>
        <w:t xml:space="preserve">SCTM can execute VB Script (Please see the </w:t>
      </w:r>
      <w:hyperlink w:anchor="_Sample_VB_Wrapper:" w:history="1">
        <w:r w:rsidRPr="00400B94">
          <w:rPr>
            <w:rStyle w:val="Hyperlink"/>
          </w:rPr>
          <w:t>sample</w:t>
        </w:r>
      </w:hyperlink>
      <w:r>
        <w:t xml:space="preserve"> below). Call the python script or the </w:t>
      </w:r>
      <w:proofErr w:type="spellStart"/>
      <w:r>
        <w:t>exe</w:t>
      </w:r>
      <w:proofErr w:type="spellEnd"/>
      <w:r>
        <w:t xml:space="preserve"> of the test driver from the VB Script.</w:t>
      </w:r>
      <w:r w:rsidR="006F1EBE">
        <w:t xml:space="preserve"> For a particular test run, it will first look for the temporary log file. If it does not exist, it will execute the test script</w:t>
      </w:r>
      <w:r w:rsidR="0053536C">
        <w:t>/test code</w:t>
      </w:r>
      <w:r w:rsidR="006F1EBE">
        <w:t xml:space="preserve"> or the exe which will create the </w:t>
      </w:r>
      <w:r w:rsidR="006F1EBE">
        <w:lastRenderedPageBreak/>
        <w:t>log and it will execute the test script</w:t>
      </w:r>
      <w:r w:rsidR="0053536C">
        <w:t>/test code</w:t>
      </w:r>
      <w:r w:rsidR="006F1EBE">
        <w:t xml:space="preserve"> only once as from the next time it will get the log file created in the first place.</w:t>
      </w:r>
      <w:r>
        <w:t xml:space="preserve">  </w:t>
      </w:r>
    </w:p>
    <w:p w:rsidR="00C06860" w:rsidRDefault="00C06860" w:rsidP="00C06860">
      <w:pPr>
        <w:pStyle w:val="ListParagraph"/>
        <w:numPr>
          <w:ilvl w:val="0"/>
          <w:numId w:val="2"/>
        </w:numPr>
      </w:pPr>
      <w:r>
        <w:t xml:space="preserve">Parse the temporary log file created by the </w:t>
      </w:r>
      <w:r w:rsidR="0065796E">
        <w:t>test driver</w:t>
      </w:r>
    </w:p>
    <w:p w:rsidR="006F1EBE" w:rsidRDefault="009324C7" w:rsidP="00234CC3">
      <w:pPr>
        <w:ind w:left="720"/>
        <w:jc w:val="both"/>
      </w:pPr>
      <w:r>
        <w:t>For each test case</w:t>
      </w:r>
      <w:r w:rsidR="006F1EBE">
        <w:t xml:space="preserve">, parse the log file by calling the VB Script from SCTM (Please </w:t>
      </w:r>
      <w:r w:rsidR="002F2C25">
        <w:t xml:space="preserve">see </w:t>
      </w:r>
      <w:r w:rsidR="006F1EBE">
        <w:t xml:space="preserve">SCTM </w:t>
      </w:r>
      <w:hyperlink w:anchor="_3.3_SCTM_Configuration:" w:history="1">
        <w:r w:rsidR="00400B94" w:rsidRPr="00400B94">
          <w:rPr>
            <w:rStyle w:val="Hyperlink"/>
          </w:rPr>
          <w:t>Configuration</w:t>
        </w:r>
      </w:hyperlink>
      <w:r w:rsidR="006F1EBE">
        <w:t xml:space="preserve"> below)</w:t>
      </w:r>
      <w:r>
        <w:t>.</w:t>
      </w:r>
      <w:r w:rsidR="006F1EBE">
        <w:t xml:space="preserve"> </w:t>
      </w:r>
      <w:r w:rsidR="00003415">
        <w:t xml:space="preserve"> It is possible to identify the test case </w:t>
      </w:r>
      <w:r w:rsidR="002F2C25">
        <w:t xml:space="preserve">by </w:t>
      </w:r>
      <w:r w:rsidR="00003415">
        <w:t xml:space="preserve">specifying the test case name or ID in the Switch. </w:t>
      </w:r>
    </w:p>
    <w:p w:rsidR="006F1EBE" w:rsidRDefault="0065796E" w:rsidP="0065796E">
      <w:pPr>
        <w:pStyle w:val="ListParagraph"/>
        <w:numPr>
          <w:ilvl w:val="1"/>
          <w:numId w:val="2"/>
        </w:numPr>
      </w:pPr>
      <w:r>
        <w:t>Create output.xml</w:t>
      </w:r>
      <w:r w:rsidR="006F1EBE">
        <w:t>:</w:t>
      </w:r>
      <w:r w:rsidR="009324C7">
        <w:t xml:space="preserve"> Create the output.xml according to the requirement of SCTM containing the result of the test case got parsing the log.</w:t>
      </w:r>
      <w:r w:rsidR="006F1EBE">
        <w:t xml:space="preserve"> </w:t>
      </w:r>
    </w:p>
    <w:p w:rsidR="0065796E" w:rsidRDefault="0065796E" w:rsidP="0065796E">
      <w:pPr>
        <w:pStyle w:val="ListParagraph"/>
        <w:numPr>
          <w:ilvl w:val="1"/>
          <w:numId w:val="2"/>
        </w:numPr>
      </w:pPr>
      <w:r>
        <w:t>Log message</w:t>
      </w:r>
      <w:r w:rsidR="009324C7">
        <w:t xml:space="preserve">: For error messages, log the message in the “Message” section of </w:t>
      </w:r>
      <w:r w:rsidR="00003415">
        <w:t>SCTM including them in the output.xml as above or using the following in the VB Script:</w:t>
      </w:r>
    </w:p>
    <w:p w:rsidR="00003415" w:rsidRDefault="00003415" w:rsidP="00003415">
      <w:pPr>
        <w:pStyle w:val="ListParagraph"/>
        <w:ind w:left="1440"/>
      </w:pPr>
      <w:proofErr w:type="spellStart"/>
      <w:r>
        <w:t>WScript.Echo</w:t>
      </w:r>
      <w:proofErr w:type="spellEnd"/>
      <w:r>
        <w:t xml:space="preserve"> “Network Not Found”</w:t>
      </w:r>
    </w:p>
    <w:p w:rsidR="00D32887" w:rsidRDefault="0065796E" w:rsidP="0065796E">
      <w:pPr>
        <w:pStyle w:val="ListParagraph"/>
        <w:numPr>
          <w:ilvl w:val="1"/>
          <w:numId w:val="2"/>
        </w:numPr>
      </w:pPr>
      <w:r>
        <w:t>Delete the temporary log</w:t>
      </w:r>
      <w:r w:rsidR="00003415">
        <w:t xml:space="preserve">: When executing the last test case in the test suite, delete the log file. It is possible to identify the last test case passing a switch from SCTM (SCTM </w:t>
      </w:r>
      <w:hyperlink w:anchor="_3.3_SCTM_Configuration:" w:history="1">
        <w:r w:rsidR="00003415" w:rsidRPr="00400B94">
          <w:rPr>
            <w:rStyle w:val="Hyperlink"/>
          </w:rPr>
          <w:t>Configuration</w:t>
        </w:r>
      </w:hyperlink>
      <w:r w:rsidR="00003415">
        <w:t>) and interpreting that in the VB script.</w:t>
      </w:r>
      <w:r w:rsidR="00D32887">
        <w:t xml:space="preserve"> For example, during execution, SCTM wil</w:t>
      </w:r>
      <w:r w:rsidR="0001430A">
        <w:t>l call the VB Script “Sample</w:t>
      </w:r>
      <w:r w:rsidR="00D32887">
        <w:t xml:space="preserve">.vbs” and it will pass two parameters </w:t>
      </w:r>
      <w:r w:rsidR="0001430A">
        <w:t>“Test Case44</w:t>
      </w:r>
      <w:r w:rsidR="00B63148">
        <w:t>” – the name of the test case and “0” to indicate that it is the last test case.</w:t>
      </w:r>
    </w:p>
    <w:p w:rsidR="0065796E" w:rsidRDefault="0001430A" w:rsidP="0001430A">
      <w:r>
        <w:rPr>
          <w:noProof/>
        </w:rPr>
        <w:drawing>
          <wp:inline distT="0" distB="0" distL="0" distR="0">
            <wp:extent cx="5943600" cy="7429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415">
        <w:t xml:space="preserve"> </w:t>
      </w:r>
    </w:p>
    <w:p w:rsidR="0065796E" w:rsidRPr="00392616" w:rsidRDefault="0065796E" w:rsidP="007260A5">
      <w:pPr>
        <w:pStyle w:val="Heading2"/>
        <w:numPr>
          <w:ilvl w:val="1"/>
          <w:numId w:val="5"/>
        </w:numPr>
      </w:pPr>
      <w:bookmarkStart w:id="2" w:name="_3.3_SCTM_Configuration:"/>
      <w:bookmarkEnd w:id="2"/>
      <w:r w:rsidRPr="00392616">
        <w:t>SCTM Configuration:</w:t>
      </w:r>
    </w:p>
    <w:p w:rsidR="0065796E" w:rsidRPr="007260A5" w:rsidRDefault="007260A5" w:rsidP="007260A5">
      <w:pPr>
        <w:ind w:firstLine="360"/>
        <w:rPr>
          <w:b/>
        </w:rPr>
      </w:pPr>
      <w:r>
        <w:rPr>
          <w:rStyle w:val="Heading2Char"/>
        </w:rPr>
        <w:t xml:space="preserve">3.3.1 </w:t>
      </w:r>
      <w:r w:rsidR="0065796E" w:rsidRPr="007260A5">
        <w:rPr>
          <w:rStyle w:val="Heading2Char"/>
        </w:rPr>
        <w:t>Test type</w:t>
      </w:r>
      <w:r w:rsidR="00392616" w:rsidRPr="007260A5">
        <w:rPr>
          <w:rStyle w:val="Heading2Char"/>
        </w:rPr>
        <w:t>:</w:t>
      </w:r>
      <w:r w:rsidR="0065796E" w:rsidRPr="007260A5">
        <w:rPr>
          <w:b/>
        </w:rPr>
        <w:t xml:space="preserve"> </w:t>
      </w:r>
      <w:r w:rsidR="00132C73">
        <w:t>For each test case, choose the type as “Windows Scripting Test”</w:t>
      </w:r>
    </w:p>
    <w:p w:rsidR="0065796E" w:rsidRPr="00132C73" w:rsidRDefault="007260A5" w:rsidP="007260A5">
      <w:pPr>
        <w:pStyle w:val="ListParagraph"/>
        <w:ind w:left="360"/>
        <w:rPr>
          <w:b/>
        </w:rPr>
      </w:pPr>
      <w:r>
        <w:rPr>
          <w:rStyle w:val="Heading2Char"/>
        </w:rPr>
        <w:t xml:space="preserve">3.3.2 </w:t>
      </w:r>
      <w:r w:rsidR="0065796E" w:rsidRPr="007260A5">
        <w:rPr>
          <w:rStyle w:val="Heading2Char"/>
        </w:rPr>
        <w:t>Specify the script and switches</w:t>
      </w:r>
      <w:r w:rsidR="0065796E" w:rsidRPr="00392616">
        <w:rPr>
          <w:b/>
        </w:rPr>
        <w:t>:</w:t>
      </w:r>
      <w:r w:rsidR="00132C73">
        <w:t xml:space="preserve"> Specify the test script and the necessary switches which will be passed as command line arguments in the VB script. For example, the following is the config</w:t>
      </w:r>
      <w:r w:rsidR="00EA0875">
        <w:t>uration for the test case “Test Case1</w:t>
      </w:r>
      <w:r w:rsidR="00132C73">
        <w:t>”. It wil</w:t>
      </w:r>
      <w:r w:rsidR="00EA0875">
        <w:t>l call the VB Script “Sample.vbs” and will pass five</w:t>
      </w:r>
      <w:r w:rsidR="00132C73">
        <w:t xml:space="preserve"> command line parameters for the script: “</w:t>
      </w:r>
      <w:r w:rsidR="00EA0875">
        <w:t>Test Case1</w:t>
      </w:r>
      <w:r w:rsidR="00132C73">
        <w:t xml:space="preserve">” the name of the test case (which will be used to parse the log to get the result), path of the python interpreter, </w:t>
      </w:r>
      <w:r w:rsidR="00095DDA">
        <w:t>python script including the path</w:t>
      </w:r>
      <w:r w:rsidR="00D43A1D">
        <w:t xml:space="preserve"> which contains the test cases</w:t>
      </w:r>
      <w:r w:rsidR="00095DDA">
        <w:t xml:space="preserve"> (python script must exist in that path in the SCTM execution server), user name and password</w:t>
      </w:r>
      <w:r w:rsidR="00EA0875">
        <w:t xml:space="preserve">, the required parameters </w:t>
      </w:r>
      <w:r w:rsidR="00D43A1D">
        <w:t>to execute the test script.</w:t>
      </w:r>
    </w:p>
    <w:p w:rsidR="00132C73" w:rsidRDefault="00132C73" w:rsidP="00132C73">
      <w:pPr>
        <w:pStyle w:val="ListParagraph"/>
        <w:rPr>
          <w:b/>
        </w:rPr>
      </w:pPr>
    </w:p>
    <w:p w:rsidR="00132C73" w:rsidRPr="00EA0875" w:rsidRDefault="00EA0875" w:rsidP="00EA087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62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6E" w:rsidRPr="00392616" w:rsidRDefault="0065796E" w:rsidP="00400B94">
      <w:pPr>
        <w:pStyle w:val="Heading1"/>
      </w:pPr>
      <w:bookmarkStart w:id="3" w:name="_Sample_VB_Wrapper:"/>
      <w:bookmarkEnd w:id="3"/>
      <w:r w:rsidRPr="00392616">
        <w:lastRenderedPageBreak/>
        <w:t>Sample VB Wrapper: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96D76" w:rsidTr="00896D76">
        <w:tc>
          <w:tcPr>
            <w:tcW w:w="9576" w:type="dxa"/>
          </w:tcPr>
          <w:p w:rsidR="00C509A9" w:rsidRDefault="00C509A9" w:rsidP="00C509A9">
            <w:r>
              <w:t xml:space="preserve">dim </w:t>
            </w:r>
            <w:proofErr w:type="spellStart"/>
            <w:r>
              <w:t>outFile</w:t>
            </w:r>
            <w:proofErr w:type="spellEnd"/>
            <w:r>
              <w:t xml:space="preserve">, </w:t>
            </w:r>
            <w:proofErr w:type="spellStart"/>
            <w:r>
              <w:t>errorCount</w:t>
            </w:r>
            <w:proofErr w:type="spellEnd"/>
            <w:r>
              <w:t xml:space="preserve">, </w:t>
            </w:r>
            <w:proofErr w:type="spellStart"/>
            <w:r>
              <w:t>warningCount</w:t>
            </w:r>
            <w:proofErr w:type="spellEnd"/>
          </w:p>
          <w:p w:rsidR="00C509A9" w:rsidRDefault="00C509A9" w:rsidP="00C509A9"/>
          <w:p w:rsidR="00C509A9" w:rsidRDefault="00C509A9" w:rsidP="00C509A9">
            <w:proofErr w:type="spellStart"/>
            <w:r>
              <w:t>errorCount</w:t>
            </w:r>
            <w:proofErr w:type="spellEnd"/>
            <w:r>
              <w:t xml:space="preserve"> = 0</w:t>
            </w:r>
          </w:p>
          <w:p w:rsidR="00C509A9" w:rsidRDefault="00C509A9" w:rsidP="00C509A9"/>
          <w:p w:rsidR="00C509A9" w:rsidRDefault="00C509A9" w:rsidP="00C509A9">
            <w:r>
              <w:t xml:space="preserve">Set </w:t>
            </w:r>
            <w:proofErr w:type="spellStart"/>
            <w:r>
              <w:t>oShell</w:t>
            </w:r>
            <w:proofErr w:type="spellEnd"/>
            <w:r>
              <w:t xml:space="preserve"> = </w:t>
            </w:r>
            <w:proofErr w:type="spellStart"/>
            <w:r>
              <w:t>CreateObject</w:t>
            </w:r>
            <w:proofErr w:type="spellEnd"/>
            <w:r>
              <w:t>("</w:t>
            </w:r>
            <w:proofErr w:type="spellStart"/>
            <w:r>
              <w:t>Wscript.Shell</w:t>
            </w:r>
            <w:proofErr w:type="spellEnd"/>
            <w:r>
              <w:t>")</w:t>
            </w:r>
          </w:p>
          <w:p w:rsidR="00C509A9" w:rsidRDefault="00C509A9" w:rsidP="00C509A9"/>
          <w:p w:rsidR="00C509A9" w:rsidRDefault="00C509A9" w:rsidP="00C509A9">
            <w:r>
              <w:t xml:space="preserve">Set </w:t>
            </w:r>
            <w:proofErr w:type="spellStart"/>
            <w:r>
              <w:t>WshSysEnv</w:t>
            </w:r>
            <w:proofErr w:type="spellEnd"/>
            <w:r>
              <w:t xml:space="preserve"> = </w:t>
            </w:r>
            <w:proofErr w:type="spellStart"/>
            <w:r>
              <w:t>oShell.Environment</w:t>
            </w:r>
            <w:proofErr w:type="spellEnd"/>
            <w:r>
              <w:t>("System")</w:t>
            </w:r>
          </w:p>
          <w:p w:rsidR="00C509A9" w:rsidRDefault="00C509A9" w:rsidP="00C509A9"/>
          <w:p w:rsidR="00C509A9" w:rsidRDefault="00C509A9" w:rsidP="00C509A9">
            <w:r>
              <w:t>'Create a File System Object</w:t>
            </w:r>
          </w:p>
          <w:p w:rsidR="00C509A9" w:rsidRDefault="00C509A9" w:rsidP="00C509A9">
            <w:r>
              <w:t xml:space="preserve">Set FSO = </w:t>
            </w:r>
            <w:proofErr w:type="spellStart"/>
            <w:r>
              <w:t>CreateObject</w:t>
            </w:r>
            <w:proofErr w:type="spellEnd"/>
            <w:r>
              <w:t>("</w:t>
            </w:r>
            <w:proofErr w:type="spellStart"/>
            <w:r>
              <w:t>Scripting.FileSystemObject</w:t>
            </w:r>
            <w:proofErr w:type="spellEnd"/>
            <w:r>
              <w:t>")</w:t>
            </w:r>
          </w:p>
          <w:p w:rsidR="00C509A9" w:rsidRDefault="00C509A9" w:rsidP="00C509A9"/>
          <w:p w:rsidR="00C509A9" w:rsidRDefault="00C509A9" w:rsidP="00C509A9">
            <w:r>
              <w:t>'Name of the temporary file including path which will be created by the Test code</w:t>
            </w:r>
          </w:p>
          <w:p w:rsidR="00C509A9" w:rsidRDefault="00C509A9" w:rsidP="00C509A9"/>
          <w:p w:rsidR="00C509A9" w:rsidRDefault="00C509A9" w:rsidP="00C509A9">
            <w:proofErr w:type="spellStart"/>
            <w:r>
              <w:t>fileName</w:t>
            </w:r>
            <w:proofErr w:type="spellEnd"/>
            <w:r>
              <w:t xml:space="preserve"> = "c:\temp\Borland\BVTLog.txt"</w:t>
            </w:r>
          </w:p>
          <w:p w:rsidR="00C509A9" w:rsidRDefault="00C509A9" w:rsidP="00C509A9"/>
          <w:p w:rsidR="00C509A9" w:rsidRDefault="00C509A9" w:rsidP="00C509A9">
            <w:r>
              <w:t xml:space="preserve">/*  </w:t>
            </w:r>
          </w:p>
          <w:p w:rsidR="00C509A9" w:rsidRDefault="00C509A9" w:rsidP="00C509A9">
            <w:r>
              <w:t xml:space="preserve">  Test Script : BVT.py</w:t>
            </w:r>
          </w:p>
          <w:p w:rsidR="00C509A9" w:rsidRDefault="00C509A9" w:rsidP="00C509A9">
            <w:r>
              <w:t xml:space="preserve">  Location of the script in execution server: c:\Test Code</w:t>
            </w:r>
          </w:p>
          <w:p w:rsidR="00C509A9" w:rsidRDefault="00C509A9" w:rsidP="00C509A9">
            <w:r>
              <w:t xml:space="preserve">  Required arguments for this Script: username and password</w:t>
            </w:r>
          </w:p>
          <w:p w:rsidR="00C509A9" w:rsidRDefault="00C509A9" w:rsidP="00C509A9">
            <w:r>
              <w:t xml:space="preserve">  Path of the python interpreter in execution server: c:\python25\python.exe</w:t>
            </w:r>
          </w:p>
          <w:p w:rsidR="00C509A9" w:rsidRDefault="00C509A9" w:rsidP="00C509A9">
            <w:r>
              <w:t xml:space="preserve">  Command to execute the above test code from </w:t>
            </w:r>
            <w:proofErr w:type="spellStart"/>
            <w:r>
              <w:t>commandline</w:t>
            </w:r>
            <w:proofErr w:type="spellEnd"/>
            <w:r>
              <w:t>:</w:t>
            </w:r>
          </w:p>
          <w:p w:rsidR="00C509A9" w:rsidRDefault="00C509A9" w:rsidP="00C509A9">
            <w:r>
              <w:t xml:space="preserve">      c:\python25\python.exe "c:\Test Code\BVT.py" &lt;username&gt; &lt;password&gt;" </w:t>
            </w:r>
          </w:p>
          <w:p w:rsidR="00C509A9" w:rsidRDefault="00C509A9" w:rsidP="00C509A9"/>
          <w:p w:rsidR="00C509A9" w:rsidRDefault="00C509A9" w:rsidP="00C509A9">
            <w:r>
              <w:t xml:space="preserve">  To execute the above code, user has to pass five parameters through the switch of SCTM:</w:t>
            </w:r>
          </w:p>
          <w:p w:rsidR="00C509A9" w:rsidRDefault="00C509A9" w:rsidP="00C509A9">
            <w:r>
              <w:t xml:space="preserve">      0. Test case identifier (say, name of the test case)</w:t>
            </w:r>
          </w:p>
          <w:p w:rsidR="00C509A9" w:rsidRDefault="00C509A9" w:rsidP="00C509A9">
            <w:r>
              <w:t xml:space="preserve">      1. </w:t>
            </w:r>
            <w:proofErr w:type="spellStart"/>
            <w:r>
              <w:t>pythonPath</w:t>
            </w:r>
            <w:proofErr w:type="spellEnd"/>
            <w:r>
              <w:t xml:space="preserve"> (c:\python25\python.exe)</w:t>
            </w:r>
          </w:p>
          <w:p w:rsidR="00C509A9" w:rsidRDefault="00C509A9" w:rsidP="00C509A9">
            <w:r>
              <w:t xml:space="preserve">      2. path of the test code ("c:\Test Code\BVT.py")</w:t>
            </w:r>
          </w:p>
          <w:p w:rsidR="00C509A9" w:rsidRDefault="00C509A9" w:rsidP="00C509A9">
            <w:r>
              <w:t xml:space="preserve">      3. username</w:t>
            </w:r>
          </w:p>
          <w:p w:rsidR="00C509A9" w:rsidRDefault="00C509A9" w:rsidP="00C509A9">
            <w:r>
              <w:t xml:space="preserve">      4. password </w:t>
            </w:r>
          </w:p>
          <w:p w:rsidR="00C509A9" w:rsidRDefault="00C509A9" w:rsidP="00C509A9">
            <w:r>
              <w:t xml:space="preserve">  </w:t>
            </w:r>
          </w:p>
          <w:p w:rsidR="00C509A9" w:rsidRDefault="00C509A9" w:rsidP="00C509A9">
            <w:r>
              <w:t>*/</w:t>
            </w:r>
          </w:p>
          <w:p w:rsidR="00C509A9" w:rsidRDefault="00C509A9" w:rsidP="00C509A9"/>
          <w:p w:rsidR="00C509A9" w:rsidRDefault="00C509A9" w:rsidP="00C509A9">
            <w:proofErr w:type="spellStart"/>
            <w:r>
              <w:t>args</w:t>
            </w:r>
            <w:proofErr w:type="spellEnd"/>
            <w:r>
              <w:t xml:space="preserve"> = </w:t>
            </w:r>
            <w:proofErr w:type="spellStart"/>
            <w:r>
              <w:t>WSCript.Arguments.Count</w:t>
            </w:r>
            <w:proofErr w:type="spellEnd"/>
          </w:p>
          <w:p w:rsidR="00C509A9" w:rsidRDefault="00C509A9" w:rsidP="00C509A9"/>
          <w:p w:rsidR="00C509A9" w:rsidRDefault="00C509A9" w:rsidP="00C509A9">
            <w:r>
              <w:t>/* Get the required parameters to construct the command to execute the test code</w:t>
            </w:r>
          </w:p>
          <w:p w:rsidR="00C509A9" w:rsidRDefault="00C509A9" w:rsidP="00C509A9">
            <w:r>
              <w:t xml:space="preserve">   Parameters are passed through the switch of SCTM</w:t>
            </w:r>
          </w:p>
          <w:p w:rsidR="00C509A9" w:rsidRDefault="00C509A9" w:rsidP="00C509A9">
            <w:r>
              <w:t>*/</w:t>
            </w:r>
          </w:p>
          <w:p w:rsidR="00C509A9" w:rsidRDefault="00C509A9" w:rsidP="00C509A9"/>
          <w:p w:rsidR="00C509A9" w:rsidRDefault="00C509A9" w:rsidP="00C509A9">
            <w:r>
              <w:t>if (</w:t>
            </w:r>
            <w:proofErr w:type="spellStart"/>
            <w:r>
              <w:t>args</w:t>
            </w:r>
            <w:proofErr w:type="spellEnd"/>
            <w:r>
              <w:t xml:space="preserve"> = 5) Then</w:t>
            </w:r>
          </w:p>
          <w:p w:rsidR="00C509A9" w:rsidRDefault="00C509A9" w:rsidP="00C509A9">
            <w:r>
              <w:tab/>
            </w:r>
            <w:proofErr w:type="spellStart"/>
            <w:r>
              <w:t>pythonPath</w:t>
            </w:r>
            <w:proofErr w:type="spellEnd"/>
            <w:r>
              <w:t xml:space="preserve"> = </w:t>
            </w:r>
            <w:proofErr w:type="spellStart"/>
            <w:r>
              <w:t>WScript.Arguments.Item</w:t>
            </w:r>
            <w:proofErr w:type="spellEnd"/>
            <w:r>
              <w:t>(1)</w:t>
            </w:r>
          </w:p>
          <w:p w:rsidR="00C509A9" w:rsidRDefault="00C509A9" w:rsidP="00C509A9">
            <w:r>
              <w:tab/>
            </w:r>
            <w:proofErr w:type="spellStart"/>
            <w:r>
              <w:t>WSCript.Echo</w:t>
            </w:r>
            <w:proofErr w:type="spellEnd"/>
            <w:r>
              <w:t xml:space="preserve"> </w:t>
            </w:r>
            <w:proofErr w:type="spellStart"/>
            <w:r>
              <w:t>pythonPath</w:t>
            </w:r>
            <w:proofErr w:type="spellEnd"/>
          </w:p>
          <w:p w:rsidR="00C509A9" w:rsidRDefault="00C509A9" w:rsidP="00C509A9">
            <w:r>
              <w:tab/>
            </w:r>
            <w:proofErr w:type="spellStart"/>
            <w:r>
              <w:t>pythonScript</w:t>
            </w:r>
            <w:proofErr w:type="spellEnd"/>
            <w:r>
              <w:t xml:space="preserve"> = </w:t>
            </w:r>
            <w:proofErr w:type="spellStart"/>
            <w:r>
              <w:t>WScript.Arguments.Item</w:t>
            </w:r>
            <w:proofErr w:type="spellEnd"/>
            <w:r>
              <w:t>(2)</w:t>
            </w:r>
          </w:p>
          <w:p w:rsidR="00C509A9" w:rsidRDefault="00C509A9" w:rsidP="00C509A9">
            <w:r>
              <w:tab/>
            </w:r>
            <w:proofErr w:type="spellStart"/>
            <w:r>
              <w:t>WSCript.Echo</w:t>
            </w:r>
            <w:proofErr w:type="spellEnd"/>
            <w:r>
              <w:t xml:space="preserve"> </w:t>
            </w:r>
            <w:proofErr w:type="spellStart"/>
            <w:r>
              <w:t>pythonScript</w:t>
            </w:r>
            <w:proofErr w:type="spellEnd"/>
          </w:p>
          <w:p w:rsidR="00C509A9" w:rsidRDefault="00C509A9" w:rsidP="00C509A9">
            <w:r>
              <w:tab/>
              <w:t xml:space="preserve">username = </w:t>
            </w:r>
            <w:proofErr w:type="spellStart"/>
            <w:r>
              <w:t>WScript.Arguments.Item</w:t>
            </w:r>
            <w:proofErr w:type="spellEnd"/>
            <w:r>
              <w:t>(3)</w:t>
            </w:r>
          </w:p>
          <w:p w:rsidR="00C509A9" w:rsidRDefault="00C509A9" w:rsidP="00C509A9">
            <w:r>
              <w:tab/>
            </w:r>
            <w:proofErr w:type="spellStart"/>
            <w:r>
              <w:t>WSCript.Echo</w:t>
            </w:r>
            <w:proofErr w:type="spellEnd"/>
            <w:r>
              <w:t xml:space="preserve"> username</w:t>
            </w:r>
          </w:p>
          <w:p w:rsidR="00C509A9" w:rsidRDefault="00C509A9" w:rsidP="00C509A9">
            <w:r>
              <w:tab/>
              <w:t xml:space="preserve">password = </w:t>
            </w:r>
            <w:proofErr w:type="spellStart"/>
            <w:r>
              <w:t>WScript.Arguments.Item</w:t>
            </w:r>
            <w:proofErr w:type="spellEnd"/>
            <w:r>
              <w:t>(4)</w:t>
            </w:r>
          </w:p>
          <w:p w:rsidR="00C509A9" w:rsidRDefault="00C509A9" w:rsidP="00C509A9">
            <w:r>
              <w:lastRenderedPageBreak/>
              <w:tab/>
            </w:r>
            <w:proofErr w:type="spellStart"/>
            <w:r>
              <w:t>WSCript.Echo</w:t>
            </w:r>
            <w:proofErr w:type="spellEnd"/>
            <w:r>
              <w:t xml:space="preserve"> password</w:t>
            </w:r>
          </w:p>
          <w:p w:rsidR="00C509A9" w:rsidRDefault="00C509A9" w:rsidP="00C509A9">
            <w:r>
              <w:t>end if</w:t>
            </w:r>
          </w:p>
          <w:p w:rsidR="00C509A9" w:rsidRDefault="00C509A9" w:rsidP="00C509A9"/>
          <w:p w:rsidR="00C509A9" w:rsidRDefault="00C509A9" w:rsidP="00C509A9">
            <w:r>
              <w:t>/*</w:t>
            </w:r>
          </w:p>
          <w:p w:rsidR="00C509A9" w:rsidRDefault="00C509A9" w:rsidP="00C509A9">
            <w:r>
              <w:t xml:space="preserve">   If the log file does not exist, execute the test code that will create the log file.</w:t>
            </w:r>
          </w:p>
          <w:p w:rsidR="00C509A9" w:rsidRDefault="00C509A9" w:rsidP="00C509A9">
            <w:r>
              <w:t>*/</w:t>
            </w:r>
          </w:p>
          <w:p w:rsidR="00C509A9" w:rsidRDefault="00C509A9" w:rsidP="00C509A9"/>
          <w:p w:rsidR="00C509A9" w:rsidRDefault="00C509A9" w:rsidP="00C509A9">
            <w:r>
              <w:t xml:space="preserve">if (Not </w:t>
            </w:r>
            <w:proofErr w:type="spellStart"/>
            <w:r>
              <w:t>FSO.fileExists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)) Then</w:t>
            </w:r>
          </w:p>
          <w:p w:rsidR="00C509A9" w:rsidRDefault="00C509A9" w:rsidP="00C509A9">
            <w:r>
              <w:tab/>
              <w:t xml:space="preserve">/*Execute the test code which will create the temporary log file containing the test </w:t>
            </w:r>
            <w:r>
              <w:cr/>
            </w:r>
          </w:p>
          <w:p w:rsidR="00C509A9" w:rsidRDefault="00C509A9" w:rsidP="00C509A9">
            <w:r>
              <w:tab/>
              <w:t>results */</w:t>
            </w:r>
          </w:p>
          <w:p w:rsidR="00C509A9" w:rsidRDefault="00C509A9" w:rsidP="00C509A9"/>
          <w:p w:rsidR="00C509A9" w:rsidRDefault="00C509A9" w:rsidP="00C509A9">
            <w:r>
              <w:t xml:space="preserve">        </w:t>
            </w:r>
            <w:proofErr w:type="spellStart"/>
            <w:r>
              <w:t>WSCript.Echo</w:t>
            </w:r>
            <w:proofErr w:type="spellEnd"/>
            <w:r>
              <w:t xml:space="preserve"> "Executing the test code"</w:t>
            </w:r>
          </w:p>
          <w:p w:rsidR="00C509A9" w:rsidRDefault="00C509A9" w:rsidP="00C509A9"/>
          <w:p w:rsidR="00C509A9" w:rsidRDefault="00C509A9" w:rsidP="00C509A9">
            <w:r>
              <w:tab/>
              <w:t>/* Create the command to execute the test code combining the arguments</w:t>
            </w:r>
          </w:p>
          <w:p w:rsidR="00C509A9" w:rsidRDefault="00C509A9" w:rsidP="00C509A9">
            <w:r>
              <w:tab/>
              <w:t xml:space="preserve"> For example: c:\python25\python.exe "c:\Test Code\BVT.py" &lt;</w:t>
            </w:r>
            <w:proofErr w:type="spellStart"/>
            <w:r>
              <w:t>UserName</w:t>
            </w:r>
            <w:proofErr w:type="spellEnd"/>
            <w:r>
              <w:t>&gt; &lt;Password&gt;</w:t>
            </w:r>
          </w:p>
          <w:p w:rsidR="00C509A9" w:rsidRDefault="00C509A9" w:rsidP="00C509A9">
            <w:r>
              <w:tab/>
              <w:t xml:space="preserve"> Execute the command using the VB Script Run command</w:t>
            </w:r>
          </w:p>
          <w:p w:rsidR="00C509A9" w:rsidRDefault="00C509A9" w:rsidP="00C509A9">
            <w:r>
              <w:t xml:space="preserve">         execute the command synchronously passing True as an argument to VB Script Run </w:t>
            </w:r>
            <w:r>
              <w:tab/>
            </w:r>
            <w:r>
              <w:cr/>
            </w:r>
          </w:p>
          <w:p w:rsidR="00C509A9" w:rsidRDefault="00C509A9" w:rsidP="00C509A9">
            <w:r>
              <w:t xml:space="preserve"> command */</w:t>
            </w:r>
          </w:p>
          <w:p w:rsidR="00C509A9" w:rsidRDefault="00C509A9" w:rsidP="00C509A9">
            <w:r>
              <w:tab/>
            </w:r>
          </w:p>
          <w:p w:rsidR="00C509A9" w:rsidRDefault="00C509A9" w:rsidP="00C509A9">
            <w:r>
              <w:tab/>
            </w:r>
            <w:proofErr w:type="spellStart"/>
            <w:r>
              <w:t>oShell.Run</w:t>
            </w:r>
            <w:proofErr w:type="spellEnd"/>
            <w:r>
              <w:t xml:space="preserve"> </w:t>
            </w:r>
            <w:r>
              <w:cr/>
            </w:r>
          </w:p>
          <w:p w:rsidR="00C509A9" w:rsidRDefault="00C509A9" w:rsidP="00C509A9">
            <w:r>
              <w:t>pythonPath&amp;Chr(32)&amp;Chr(34)&amp;pythonScript&amp;Chr(34)&amp;Chr(32)&amp;username&amp;Chr(32)&amp;password, ,True</w:t>
            </w:r>
          </w:p>
          <w:p w:rsidR="00C509A9" w:rsidRDefault="00C509A9" w:rsidP="00C509A9">
            <w:r>
              <w:t>end if</w:t>
            </w:r>
          </w:p>
          <w:p w:rsidR="00C509A9" w:rsidRDefault="00C509A9" w:rsidP="00C509A9"/>
          <w:p w:rsidR="00C509A9" w:rsidRDefault="00C509A9" w:rsidP="00C509A9">
            <w:r>
              <w:t xml:space="preserve">If </w:t>
            </w:r>
            <w:proofErr w:type="spellStart"/>
            <w:r>
              <w:t>args</w:t>
            </w:r>
            <w:proofErr w:type="spellEnd"/>
            <w:r>
              <w:t xml:space="preserve"> &lt; 1 then</w:t>
            </w:r>
          </w:p>
          <w:p w:rsidR="00C509A9" w:rsidRDefault="00C509A9" w:rsidP="00C509A9">
            <w:r>
              <w:t xml:space="preserve">  </w:t>
            </w:r>
            <w:proofErr w:type="spellStart"/>
            <w:r>
              <w:t>WScript.Echo</w:t>
            </w:r>
            <w:proofErr w:type="spellEnd"/>
            <w:r>
              <w:t xml:space="preserve"> "usage: args.vbs argument [argument] [argument] [argument]"</w:t>
            </w:r>
          </w:p>
          <w:p w:rsidR="00C509A9" w:rsidRDefault="00C509A9" w:rsidP="00C509A9">
            <w:r>
              <w:t xml:space="preserve">  </w:t>
            </w:r>
            <w:proofErr w:type="spellStart"/>
            <w:r>
              <w:t>WScript.Quit</w:t>
            </w:r>
            <w:proofErr w:type="spellEnd"/>
          </w:p>
          <w:p w:rsidR="00C509A9" w:rsidRDefault="00C509A9" w:rsidP="00C509A9">
            <w:r>
              <w:t>end If</w:t>
            </w:r>
          </w:p>
          <w:p w:rsidR="00C509A9" w:rsidRDefault="00C509A9" w:rsidP="00C509A9"/>
          <w:p w:rsidR="00C509A9" w:rsidRDefault="00C509A9" w:rsidP="00C509A9"/>
          <w:p w:rsidR="00C509A9" w:rsidRDefault="00C509A9" w:rsidP="00C509A9">
            <w:proofErr w:type="spellStart"/>
            <w:r>
              <w:t>outFile</w:t>
            </w:r>
            <w:proofErr w:type="spellEnd"/>
            <w:r>
              <w:t xml:space="preserve"> = "output.xml"</w:t>
            </w:r>
          </w:p>
          <w:p w:rsidR="00C509A9" w:rsidRDefault="00C509A9" w:rsidP="00C509A9"/>
          <w:p w:rsidR="00C509A9" w:rsidRDefault="00C509A9" w:rsidP="00C509A9">
            <w:proofErr w:type="spellStart"/>
            <w:r>
              <w:t>warningCount</w:t>
            </w:r>
            <w:proofErr w:type="spellEnd"/>
            <w:r>
              <w:t xml:space="preserve"> = 0</w:t>
            </w:r>
          </w:p>
          <w:p w:rsidR="00C509A9" w:rsidRDefault="00C509A9" w:rsidP="00C509A9"/>
          <w:p w:rsidR="00C509A9" w:rsidRDefault="00C509A9" w:rsidP="00C509A9">
            <w:r>
              <w:t>'Get the test case identifier passed from the SCTM through switch</w:t>
            </w:r>
          </w:p>
          <w:p w:rsidR="00C509A9" w:rsidRDefault="00C509A9" w:rsidP="00C509A9"/>
          <w:p w:rsidR="00C509A9" w:rsidRDefault="00C509A9" w:rsidP="00C509A9">
            <w:r>
              <w:t xml:space="preserve">t1 = </w:t>
            </w:r>
            <w:proofErr w:type="spellStart"/>
            <w:r>
              <w:t>WScript.Arguments.Item</w:t>
            </w:r>
            <w:proofErr w:type="spellEnd"/>
            <w:r>
              <w:t>(0)</w:t>
            </w:r>
          </w:p>
          <w:p w:rsidR="00C509A9" w:rsidRDefault="00C509A9" w:rsidP="00C509A9"/>
          <w:p w:rsidR="00C509A9" w:rsidRDefault="00C509A9" w:rsidP="00C509A9">
            <w:r>
              <w:t>' Extract the result of test execution parsing the log file</w:t>
            </w:r>
          </w:p>
          <w:p w:rsidR="00C509A9" w:rsidRDefault="00C509A9" w:rsidP="00C509A9"/>
          <w:p w:rsidR="00C509A9" w:rsidRDefault="00C509A9" w:rsidP="00C509A9">
            <w:r>
              <w:t>if (</w:t>
            </w:r>
            <w:proofErr w:type="spellStart"/>
            <w:r>
              <w:t>FSO.fileExists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)) Then</w:t>
            </w:r>
          </w:p>
          <w:p w:rsidR="00C509A9" w:rsidRDefault="00C509A9" w:rsidP="00C509A9">
            <w:r>
              <w:t xml:space="preserve">     'Open the log file</w:t>
            </w:r>
          </w:p>
          <w:p w:rsidR="00C509A9" w:rsidRDefault="00C509A9" w:rsidP="00C509A9">
            <w:r>
              <w:t xml:space="preserve">     Set </w:t>
            </w:r>
            <w:proofErr w:type="spellStart"/>
            <w:r>
              <w:t>oFile</w:t>
            </w:r>
            <w:proofErr w:type="spellEnd"/>
            <w:r>
              <w:t xml:space="preserve"> = </w:t>
            </w:r>
            <w:proofErr w:type="spellStart"/>
            <w:r>
              <w:t>FSO.OpenTextFile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, 1)</w:t>
            </w:r>
          </w:p>
          <w:p w:rsidR="00C509A9" w:rsidRDefault="00C509A9" w:rsidP="00C509A9">
            <w:r>
              <w:t xml:space="preserve">     'Parse for result of the test case under execution</w:t>
            </w:r>
          </w:p>
          <w:p w:rsidR="00C509A9" w:rsidRDefault="00C509A9" w:rsidP="00C509A9">
            <w:r>
              <w:t xml:space="preserve">     Do While Not </w:t>
            </w:r>
            <w:proofErr w:type="spellStart"/>
            <w:r>
              <w:t>oFile.AtEndofStream</w:t>
            </w:r>
            <w:proofErr w:type="spellEnd"/>
          </w:p>
          <w:p w:rsidR="00C509A9" w:rsidRDefault="00C509A9" w:rsidP="00C509A9">
            <w:r>
              <w:t xml:space="preserve">        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oFile.ReadLine</w:t>
            </w:r>
            <w:proofErr w:type="spellEnd"/>
          </w:p>
          <w:p w:rsidR="00C509A9" w:rsidRDefault="00C509A9" w:rsidP="00C509A9">
            <w:r>
              <w:lastRenderedPageBreak/>
              <w:t xml:space="preserve">         a = Split(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C509A9" w:rsidRDefault="00C509A9" w:rsidP="00C509A9">
            <w:r>
              <w:t xml:space="preserve">         </w:t>
            </w:r>
          </w:p>
          <w:p w:rsidR="00C509A9" w:rsidRDefault="00C509A9" w:rsidP="00C509A9">
            <w:r>
              <w:t xml:space="preserve">          if (</w:t>
            </w:r>
            <w:proofErr w:type="spellStart"/>
            <w:r>
              <w:t>StrComp</w:t>
            </w:r>
            <w:proofErr w:type="spellEnd"/>
            <w:r>
              <w:t>(a(0), t1) = 0) Then</w:t>
            </w:r>
          </w:p>
          <w:p w:rsidR="00C509A9" w:rsidRDefault="00C509A9" w:rsidP="00C509A9"/>
          <w:p w:rsidR="00C509A9" w:rsidRDefault="00C509A9" w:rsidP="00C509A9">
            <w:r>
              <w:t xml:space="preserve">            'Check whether the test case has been failed</w:t>
            </w:r>
          </w:p>
          <w:p w:rsidR="00C509A9" w:rsidRDefault="00C509A9" w:rsidP="00C509A9">
            <w:r>
              <w:t xml:space="preserve">            if (</w:t>
            </w:r>
            <w:proofErr w:type="spellStart"/>
            <w:r>
              <w:t>StrComp</w:t>
            </w:r>
            <w:proofErr w:type="spellEnd"/>
            <w:r>
              <w:t>(a(1), "0") = 0) Then</w:t>
            </w:r>
          </w:p>
          <w:p w:rsidR="00C509A9" w:rsidRDefault="00C509A9" w:rsidP="00C509A9">
            <w:r>
              <w:t xml:space="preserve">            </w:t>
            </w:r>
            <w:r>
              <w:tab/>
            </w:r>
            <w:proofErr w:type="spellStart"/>
            <w:r>
              <w:t>errorCount</w:t>
            </w:r>
            <w:proofErr w:type="spellEnd"/>
            <w:r>
              <w:t xml:space="preserve"> = 1</w:t>
            </w:r>
          </w:p>
          <w:p w:rsidR="00C509A9" w:rsidRDefault="00C509A9" w:rsidP="00C509A9">
            <w:r>
              <w:tab/>
              <w:t xml:space="preserve">    </w:t>
            </w:r>
          </w:p>
          <w:p w:rsidR="00C509A9" w:rsidRDefault="00C509A9" w:rsidP="00C509A9">
            <w:r>
              <w:tab/>
            </w:r>
            <w:r>
              <w:tab/>
              <w:t>'Extract the error messages when failed.</w:t>
            </w:r>
          </w:p>
          <w:p w:rsidR="00C509A9" w:rsidRDefault="00C509A9" w:rsidP="00C509A9">
            <w:r>
              <w:tab/>
              <w:t xml:space="preserve">    </w:t>
            </w:r>
            <w:r>
              <w:tab/>
              <w:t xml:space="preserve">Do While Not </w:t>
            </w:r>
            <w:proofErr w:type="spellStart"/>
            <w:r>
              <w:t>oFile.AtEndofStream</w:t>
            </w:r>
            <w:proofErr w:type="spellEnd"/>
          </w:p>
          <w:p w:rsidR="00C509A9" w:rsidRDefault="00C509A9" w:rsidP="00C509A9">
            <w:r>
              <w:t xml:space="preserve">              </w:t>
            </w:r>
            <w:r>
              <w:tab/>
              <w:t xml:space="preserve">  'Read error message line</w:t>
            </w:r>
          </w:p>
          <w:p w:rsidR="00C509A9" w:rsidRDefault="00C509A9" w:rsidP="00C509A9">
            <w:r>
              <w:t xml:space="preserve">              </w:t>
            </w:r>
            <w:r>
              <w:tab/>
              <w:t xml:space="preserve">  </w:t>
            </w:r>
            <w:proofErr w:type="spellStart"/>
            <w:r>
              <w:t>msg</w:t>
            </w:r>
            <w:proofErr w:type="spellEnd"/>
            <w:r>
              <w:t xml:space="preserve"> = </w:t>
            </w:r>
            <w:proofErr w:type="spellStart"/>
            <w:r>
              <w:t>oFile.ReadLine</w:t>
            </w:r>
            <w:proofErr w:type="spellEnd"/>
          </w:p>
          <w:p w:rsidR="00C509A9" w:rsidRDefault="00C509A9" w:rsidP="00C509A9">
            <w:r>
              <w:tab/>
            </w:r>
            <w:r>
              <w:tab/>
              <w:t xml:space="preserve">  'Check if reached the End of the error message</w:t>
            </w:r>
          </w:p>
          <w:p w:rsidR="00C509A9" w:rsidRDefault="00C509A9" w:rsidP="00C509A9">
            <w:r>
              <w:t xml:space="preserve">              </w:t>
            </w:r>
            <w:r>
              <w:tab/>
              <w:t xml:space="preserve">  if (</w:t>
            </w:r>
            <w:proofErr w:type="spellStart"/>
            <w:r>
              <w:t>StrComp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, "End" ) = 0) Then</w:t>
            </w:r>
          </w:p>
          <w:p w:rsidR="00C509A9" w:rsidRDefault="00C509A9" w:rsidP="00C509A9">
            <w:r>
              <w:t xml:space="preserve">                </w:t>
            </w:r>
            <w:r>
              <w:tab/>
              <w:t>Exit Do</w:t>
            </w:r>
          </w:p>
          <w:p w:rsidR="00C509A9" w:rsidRDefault="00C509A9" w:rsidP="00C509A9">
            <w:r>
              <w:t xml:space="preserve">              </w:t>
            </w:r>
            <w:r>
              <w:tab/>
              <w:t xml:space="preserve">  end if</w:t>
            </w:r>
          </w:p>
          <w:p w:rsidR="00C509A9" w:rsidRDefault="00C509A9" w:rsidP="00C509A9">
            <w:r>
              <w:tab/>
            </w:r>
            <w:r>
              <w:tab/>
              <w:t xml:space="preserve">  'Write the error message in the Message section of SCTM </w:t>
            </w:r>
          </w:p>
          <w:p w:rsidR="00C509A9" w:rsidRDefault="00C509A9" w:rsidP="00C509A9">
            <w:r>
              <w:t xml:space="preserve">              </w:t>
            </w:r>
            <w:r>
              <w:tab/>
              <w:t xml:space="preserve">  </w:t>
            </w:r>
            <w:proofErr w:type="spellStart"/>
            <w:r>
              <w:t>WSCript.Echo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</w:p>
          <w:p w:rsidR="00C509A9" w:rsidRDefault="00C509A9" w:rsidP="00C509A9">
            <w:r>
              <w:tab/>
              <w:t xml:space="preserve">    </w:t>
            </w:r>
            <w:r>
              <w:tab/>
              <w:t>Loop</w:t>
            </w:r>
          </w:p>
          <w:p w:rsidR="00C509A9" w:rsidRDefault="00C509A9" w:rsidP="00C509A9">
            <w:r>
              <w:t xml:space="preserve">            end if</w:t>
            </w:r>
          </w:p>
          <w:p w:rsidR="00C509A9" w:rsidRDefault="00C509A9" w:rsidP="00C509A9">
            <w:r>
              <w:tab/>
              <w:t xml:space="preserve">    /* End parsing the log file once the result for the test case under execution</w:t>
            </w:r>
          </w:p>
          <w:p w:rsidR="00C509A9" w:rsidRDefault="00C509A9" w:rsidP="00C509A9">
            <w:r>
              <w:tab/>
            </w:r>
            <w:r>
              <w:tab/>
            </w:r>
            <w:proofErr w:type="gramStart"/>
            <w:r>
              <w:t>has</w:t>
            </w:r>
            <w:proofErr w:type="gramEnd"/>
            <w:r>
              <w:t xml:space="preserve"> been found.</w:t>
            </w:r>
          </w:p>
          <w:p w:rsidR="00C509A9" w:rsidRDefault="00C509A9" w:rsidP="00C509A9">
            <w:r>
              <w:tab/>
            </w:r>
            <w:r>
              <w:tab/>
              <w:t>*/</w:t>
            </w:r>
          </w:p>
          <w:p w:rsidR="00C509A9" w:rsidRDefault="00C509A9" w:rsidP="00C509A9">
            <w:r>
              <w:tab/>
              <w:t xml:space="preserve">    Exit Do</w:t>
            </w:r>
          </w:p>
          <w:p w:rsidR="00C509A9" w:rsidRDefault="00C509A9" w:rsidP="00C509A9">
            <w:r>
              <w:t xml:space="preserve">            </w:t>
            </w:r>
          </w:p>
          <w:p w:rsidR="00C509A9" w:rsidRDefault="00C509A9" w:rsidP="00C509A9">
            <w:r>
              <w:t xml:space="preserve">         end if</w:t>
            </w:r>
          </w:p>
          <w:p w:rsidR="00C509A9" w:rsidRDefault="00C509A9" w:rsidP="00C509A9">
            <w:r>
              <w:t xml:space="preserve">         </w:t>
            </w:r>
          </w:p>
          <w:p w:rsidR="00C509A9" w:rsidRDefault="00C509A9" w:rsidP="00C509A9">
            <w:r>
              <w:t xml:space="preserve">     Loop</w:t>
            </w:r>
          </w:p>
          <w:p w:rsidR="00C509A9" w:rsidRDefault="00C509A9" w:rsidP="00C509A9">
            <w:r>
              <w:t xml:space="preserve">     'Close the log file</w:t>
            </w:r>
          </w:p>
          <w:p w:rsidR="00C509A9" w:rsidRDefault="00C509A9" w:rsidP="00C509A9"/>
          <w:p w:rsidR="00C509A9" w:rsidRDefault="00C509A9" w:rsidP="00C509A9">
            <w:r>
              <w:t xml:space="preserve">     </w:t>
            </w:r>
            <w:proofErr w:type="spellStart"/>
            <w:r>
              <w:t>oFile.Close</w:t>
            </w:r>
            <w:proofErr w:type="spellEnd"/>
          </w:p>
          <w:p w:rsidR="00C509A9" w:rsidRDefault="00C509A9" w:rsidP="00C509A9">
            <w:r>
              <w:t>end if</w:t>
            </w:r>
          </w:p>
          <w:p w:rsidR="00C509A9" w:rsidRDefault="00C509A9" w:rsidP="00C509A9"/>
          <w:p w:rsidR="00C509A9" w:rsidRDefault="00C509A9" w:rsidP="00C509A9">
            <w:r>
              <w:t xml:space="preserve">/*Create the output.xml file according to requirement of SCTM </w:t>
            </w:r>
            <w:proofErr w:type="spellStart"/>
            <w:r>
              <w:t>embeding</w:t>
            </w:r>
            <w:proofErr w:type="spellEnd"/>
            <w:r>
              <w:t xml:space="preserve"> the results got as </w:t>
            </w:r>
            <w:r>
              <w:cr/>
            </w:r>
          </w:p>
          <w:p w:rsidR="00C509A9" w:rsidRDefault="00C509A9" w:rsidP="00C509A9">
            <w:r>
              <w:t>above */</w:t>
            </w:r>
          </w:p>
          <w:p w:rsidR="00C509A9" w:rsidRDefault="00C509A9" w:rsidP="00C509A9"/>
          <w:p w:rsidR="00C509A9" w:rsidRDefault="00C509A9" w:rsidP="00C509A9">
            <w:r>
              <w:t xml:space="preserve">Set </w:t>
            </w:r>
            <w:proofErr w:type="spellStart"/>
            <w:r>
              <w:t>oTX</w:t>
            </w:r>
            <w:proofErr w:type="spellEnd"/>
            <w:r>
              <w:t xml:space="preserve"> = </w:t>
            </w:r>
            <w:proofErr w:type="spellStart"/>
            <w:r>
              <w:t>FSO.OpenTextFile</w:t>
            </w:r>
            <w:proofErr w:type="spellEnd"/>
            <w:r>
              <w:t>(</w:t>
            </w:r>
            <w:proofErr w:type="spellStart"/>
            <w:r>
              <w:t>outFile</w:t>
            </w:r>
            <w:proofErr w:type="spellEnd"/>
            <w:r>
              <w:t xml:space="preserve">, 2, True, -1) </w:t>
            </w:r>
          </w:p>
          <w:p w:rsidR="00C509A9" w:rsidRDefault="00C509A9" w:rsidP="00C509A9"/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("&lt;</w:t>
            </w:r>
            <w:proofErr w:type="gramStart"/>
            <w:r>
              <w:t>?xml</w:t>
            </w:r>
            <w:proofErr w:type="gramEnd"/>
            <w:r>
              <w:t xml:space="preserve"> version=""1.0"" encoding=""UTF-16""?&gt;")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("&lt;</w:t>
            </w:r>
            <w:proofErr w:type="spellStart"/>
            <w:r>
              <w:t>ResultElement</w:t>
            </w:r>
            <w:proofErr w:type="spellEnd"/>
            <w:r>
              <w:t xml:space="preserve"> </w:t>
            </w:r>
            <w:proofErr w:type="spellStart"/>
            <w:r>
              <w:t>TestItem</w:t>
            </w:r>
            <w:proofErr w:type="spellEnd"/>
            <w:r>
              <w:t>=""</w:t>
            </w:r>
            <w:proofErr w:type="spellStart"/>
            <w:r>
              <w:t>pythontest</w:t>
            </w:r>
            <w:proofErr w:type="spellEnd"/>
            <w:r>
              <w:t>""&gt;")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  &lt;</w:t>
            </w:r>
            <w:proofErr w:type="spellStart"/>
            <w:r>
              <w:t>ErrorCount</w:t>
            </w:r>
            <w:proofErr w:type="spellEnd"/>
            <w:r>
              <w:t xml:space="preserve">&gt;" &amp; </w:t>
            </w:r>
            <w:proofErr w:type="spellStart"/>
            <w:r>
              <w:t>errorCount</w:t>
            </w:r>
            <w:proofErr w:type="spellEnd"/>
            <w:r>
              <w:t xml:space="preserve"> &amp; "&lt;/</w:t>
            </w:r>
            <w:proofErr w:type="spellStart"/>
            <w:r>
              <w:t>ErrorCount</w:t>
            </w:r>
            <w:proofErr w:type="spellEnd"/>
            <w:r>
              <w:t>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  &lt;</w:t>
            </w:r>
            <w:proofErr w:type="spellStart"/>
            <w:r>
              <w:t>WarningCount</w:t>
            </w:r>
            <w:proofErr w:type="spellEnd"/>
            <w:r>
              <w:t xml:space="preserve">&gt;" &amp; </w:t>
            </w:r>
            <w:proofErr w:type="spellStart"/>
            <w:r>
              <w:t>warningCount</w:t>
            </w:r>
            <w:proofErr w:type="spellEnd"/>
            <w:r>
              <w:t xml:space="preserve"> &amp; "&lt;/</w:t>
            </w:r>
            <w:proofErr w:type="spellStart"/>
            <w:r>
              <w:t>WarningCount</w:t>
            </w:r>
            <w:proofErr w:type="spellEnd"/>
            <w:r>
              <w:t>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  &lt;</w:t>
            </w:r>
            <w:proofErr w:type="spellStart"/>
            <w:r>
              <w:t>RunCount</w:t>
            </w:r>
            <w:proofErr w:type="spellEnd"/>
            <w:r>
              <w:t>&gt;&lt;/</w:t>
            </w:r>
            <w:proofErr w:type="spellStart"/>
            <w:r>
              <w:t>RunCount</w:t>
            </w:r>
            <w:proofErr w:type="spellEnd"/>
            <w:r>
              <w:t>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("&lt;Incident&gt;")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("&lt;Message&gt;&lt;/Message&gt;")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 &lt;Severity&gt;Error&lt;/Severity&gt;")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    &lt;Detail&gt;")</w:t>
            </w:r>
          </w:p>
          <w:p w:rsidR="00C509A9" w:rsidRDefault="00C509A9" w:rsidP="00C509A9">
            <w:proofErr w:type="spellStart"/>
            <w:r>
              <w:lastRenderedPageBreak/>
              <w:t>oTX.WriteLine</w:t>
            </w:r>
            <w:proofErr w:type="spellEnd"/>
            <w:r>
              <w:t xml:space="preserve"> ("&lt;</w:t>
            </w:r>
            <w:proofErr w:type="spellStart"/>
            <w:r>
              <w:t>TestName</w:t>
            </w:r>
            <w:proofErr w:type="spellEnd"/>
            <w:r>
              <w:t>&gt;</w:t>
            </w:r>
            <w:proofErr w:type="spellStart"/>
            <w:r>
              <w:t>pythontest</w:t>
            </w:r>
            <w:proofErr w:type="spellEnd"/>
            <w:r>
              <w:t>&lt;/</w:t>
            </w:r>
            <w:proofErr w:type="spellStart"/>
            <w:r>
              <w:t>TestName</w:t>
            </w:r>
            <w:proofErr w:type="spellEnd"/>
            <w:r>
              <w:t>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      &lt;Info&gt;Automation from VBS Script&lt;/Info&gt;")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    &lt;/Detail&gt;")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  &lt;/Incident&gt;")</w:t>
            </w:r>
          </w:p>
          <w:p w:rsidR="00C509A9" w:rsidRDefault="00C509A9" w:rsidP="00C509A9">
            <w:proofErr w:type="spellStart"/>
            <w:r>
              <w:t>oTX.WriteLine</w:t>
            </w:r>
            <w:proofErr w:type="spellEnd"/>
            <w:r>
              <w:t xml:space="preserve"> ("&lt;/</w:t>
            </w:r>
            <w:proofErr w:type="spellStart"/>
            <w:r>
              <w:t>ResultElement</w:t>
            </w:r>
            <w:proofErr w:type="spellEnd"/>
            <w:r>
              <w:t>&gt;")</w:t>
            </w:r>
          </w:p>
          <w:p w:rsidR="00C509A9" w:rsidRDefault="00C509A9" w:rsidP="00C509A9"/>
          <w:p w:rsidR="00C509A9" w:rsidRDefault="00C509A9" w:rsidP="00C509A9">
            <w:proofErr w:type="spellStart"/>
            <w:r>
              <w:t>oTx.Close</w:t>
            </w:r>
            <w:proofErr w:type="spellEnd"/>
          </w:p>
          <w:p w:rsidR="00C509A9" w:rsidRDefault="00C509A9" w:rsidP="00C509A9"/>
          <w:p w:rsidR="00C509A9" w:rsidRDefault="00C509A9" w:rsidP="00C509A9">
            <w:r>
              <w:t>/*</w:t>
            </w:r>
          </w:p>
          <w:p w:rsidR="00C509A9" w:rsidRDefault="00C509A9" w:rsidP="00C509A9">
            <w:r>
              <w:t xml:space="preserve">  The last test case in the test suite under execution will have an argument "0" to mark </w:t>
            </w:r>
          </w:p>
          <w:p w:rsidR="00C509A9" w:rsidRDefault="00C509A9" w:rsidP="00C509A9">
            <w:r>
              <w:t xml:space="preserve">  </w:t>
            </w:r>
            <w:proofErr w:type="gramStart"/>
            <w:r>
              <w:t>the</w:t>
            </w:r>
            <w:proofErr w:type="gramEnd"/>
            <w:r>
              <w:t xml:space="preserve"> test case as the last one. </w:t>
            </w:r>
          </w:p>
          <w:p w:rsidR="00C509A9" w:rsidRDefault="00C509A9" w:rsidP="00C509A9">
            <w:r>
              <w:t>*/</w:t>
            </w:r>
          </w:p>
          <w:p w:rsidR="00C509A9" w:rsidRDefault="00C509A9" w:rsidP="00C509A9"/>
          <w:p w:rsidR="00C509A9" w:rsidRDefault="00C509A9" w:rsidP="00C509A9">
            <w:r>
              <w:t>if (</w:t>
            </w:r>
            <w:proofErr w:type="spellStart"/>
            <w:r>
              <w:t>args</w:t>
            </w:r>
            <w:proofErr w:type="spellEnd"/>
            <w:r>
              <w:t xml:space="preserve"> = 2) Then</w:t>
            </w:r>
          </w:p>
          <w:p w:rsidR="00C509A9" w:rsidRDefault="00C509A9" w:rsidP="00C509A9">
            <w:r>
              <w:t xml:space="preserve">   t2 = </w:t>
            </w:r>
            <w:proofErr w:type="spellStart"/>
            <w:r>
              <w:t>WScript.Arguments.Item</w:t>
            </w:r>
            <w:proofErr w:type="spellEnd"/>
            <w:r>
              <w:t>(1)</w:t>
            </w:r>
          </w:p>
          <w:p w:rsidR="00C509A9" w:rsidRDefault="00C509A9" w:rsidP="00C509A9">
            <w:r>
              <w:t xml:space="preserve">    'Delete the log file if it is the last test case</w:t>
            </w:r>
          </w:p>
          <w:p w:rsidR="00C509A9" w:rsidRDefault="00C509A9" w:rsidP="00C509A9">
            <w:r>
              <w:t xml:space="preserve">   if (</w:t>
            </w:r>
            <w:proofErr w:type="spellStart"/>
            <w:r>
              <w:t>StrComp</w:t>
            </w:r>
            <w:proofErr w:type="spellEnd"/>
            <w:r>
              <w:t>(t2, "0") = 0) Then</w:t>
            </w:r>
          </w:p>
          <w:p w:rsidR="00C509A9" w:rsidRDefault="00C509A9" w:rsidP="00C509A9">
            <w:r>
              <w:t xml:space="preserve">        Set </w:t>
            </w:r>
            <w:proofErr w:type="spellStart"/>
            <w:r>
              <w:t>textFile</w:t>
            </w:r>
            <w:proofErr w:type="spellEnd"/>
            <w:r>
              <w:t xml:space="preserve"> = </w:t>
            </w:r>
            <w:proofErr w:type="spellStart"/>
            <w:r>
              <w:t>FSO.GetFile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</w:t>
            </w:r>
          </w:p>
          <w:p w:rsidR="00C509A9" w:rsidRDefault="00C509A9" w:rsidP="00C509A9">
            <w:r>
              <w:t xml:space="preserve">        </w:t>
            </w:r>
            <w:proofErr w:type="spellStart"/>
            <w:r>
              <w:t>textFile.Delete</w:t>
            </w:r>
            <w:proofErr w:type="spellEnd"/>
          </w:p>
          <w:p w:rsidR="00C509A9" w:rsidRDefault="00C509A9" w:rsidP="00C509A9">
            <w:r>
              <w:tab/>
            </w:r>
            <w:proofErr w:type="spellStart"/>
            <w:r>
              <w:t>WSCript.Echo</w:t>
            </w:r>
            <w:proofErr w:type="spellEnd"/>
            <w:r>
              <w:t xml:space="preserve"> "Deleting temp log"</w:t>
            </w:r>
          </w:p>
          <w:p w:rsidR="00C509A9" w:rsidRDefault="00C509A9" w:rsidP="00C509A9">
            <w:r>
              <w:t xml:space="preserve">   end if     </w:t>
            </w:r>
          </w:p>
          <w:p w:rsidR="00896D76" w:rsidRDefault="00C509A9" w:rsidP="00C509A9">
            <w:r>
              <w:t>end if</w:t>
            </w:r>
          </w:p>
        </w:tc>
      </w:tr>
    </w:tbl>
    <w:p w:rsidR="00C06860" w:rsidRPr="00692541" w:rsidRDefault="00C06860" w:rsidP="00692541"/>
    <w:sectPr w:rsidR="00C06860" w:rsidRPr="00692541" w:rsidSect="008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36C" w:rsidRDefault="0053536C" w:rsidP="00ED5B2F">
      <w:pPr>
        <w:spacing w:after="0" w:line="240" w:lineRule="auto"/>
      </w:pPr>
      <w:r>
        <w:separator/>
      </w:r>
    </w:p>
  </w:endnote>
  <w:endnote w:type="continuationSeparator" w:id="1">
    <w:p w:rsidR="0053536C" w:rsidRDefault="0053536C" w:rsidP="00ED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36C" w:rsidRDefault="0053536C" w:rsidP="00ED5B2F">
      <w:pPr>
        <w:spacing w:after="0" w:line="240" w:lineRule="auto"/>
      </w:pPr>
      <w:r>
        <w:separator/>
      </w:r>
    </w:p>
  </w:footnote>
  <w:footnote w:type="continuationSeparator" w:id="1">
    <w:p w:rsidR="0053536C" w:rsidRDefault="0053536C" w:rsidP="00ED5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32C"/>
    <w:multiLevelType w:val="hybridMultilevel"/>
    <w:tmpl w:val="6524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69AE"/>
    <w:multiLevelType w:val="hybridMultilevel"/>
    <w:tmpl w:val="B19C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20FAA"/>
    <w:multiLevelType w:val="multilevel"/>
    <w:tmpl w:val="3CCEF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674477A"/>
    <w:multiLevelType w:val="hybridMultilevel"/>
    <w:tmpl w:val="2824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C05D4"/>
    <w:multiLevelType w:val="hybridMultilevel"/>
    <w:tmpl w:val="17B4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541"/>
    <w:rsid w:val="00003415"/>
    <w:rsid w:val="0001430A"/>
    <w:rsid w:val="0004458C"/>
    <w:rsid w:val="00095DDA"/>
    <w:rsid w:val="00132C73"/>
    <w:rsid w:val="001643BB"/>
    <w:rsid w:val="00184476"/>
    <w:rsid w:val="00234CC3"/>
    <w:rsid w:val="002474F9"/>
    <w:rsid w:val="002A6746"/>
    <w:rsid w:val="002F2C25"/>
    <w:rsid w:val="00344A46"/>
    <w:rsid w:val="0036693E"/>
    <w:rsid w:val="00392616"/>
    <w:rsid w:val="003B30ED"/>
    <w:rsid w:val="003B5C75"/>
    <w:rsid w:val="00400B94"/>
    <w:rsid w:val="00473D99"/>
    <w:rsid w:val="004C3F55"/>
    <w:rsid w:val="004E3BA6"/>
    <w:rsid w:val="005029D8"/>
    <w:rsid w:val="0053536C"/>
    <w:rsid w:val="00620CA9"/>
    <w:rsid w:val="00650B1E"/>
    <w:rsid w:val="0065796E"/>
    <w:rsid w:val="00692541"/>
    <w:rsid w:val="006F1EBE"/>
    <w:rsid w:val="007260A5"/>
    <w:rsid w:val="007441D1"/>
    <w:rsid w:val="00802CC0"/>
    <w:rsid w:val="00876C31"/>
    <w:rsid w:val="00896D76"/>
    <w:rsid w:val="008C32A3"/>
    <w:rsid w:val="009324C7"/>
    <w:rsid w:val="009453AD"/>
    <w:rsid w:val="00A079F6"/>
    <w:rsid w:val="00AD5558"/>
    <w:rsid w:val="00B63148"/>
    <w:rsid w:val="00C06860"/>
    <w:rsid w:val="00C10215"/>
    <w:rsid w:val="00C509A9"/>
    <w:rsid w:val="00CA5532"/>
    <w:rsid w:val="00CB1302"/>
    <w:rsid w:val="00D32887"/>
    <w:rsid w:val="00D43A1D"/>
    <w:rsid w:val="00DE493B"/>
    <w:rsid w:val="00E53445"/>
    <w:rsid w:val="00E901A6"/>
    <w:rsid w:val="00EA0875"/>
    <w:rsid w:val="00ED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C0"/>
  </w:style>
  <w:style w:type="paragraph" w:styleId="Heading1">
    <w:name w:val="heading 1"/>
    <w:basedOn w:val="Normal"/>
    <w:next w:val="Normal"/>
    <w:link w:val="Heading1Char"/>
    <w:uiPriority w:val="9"/>
    <w:qFormat/>
    <w:rsid w:val="00400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2F"/>
  </w:style>
  <w:style w:type="paragraph" w:styleId="Footer">
    <w:name w:val="footer"/>
    <w:basedOn w:val="Normal"/>
    <w:link w:val="FooterChar"/>
    <w:uiPriority w:val="99"/>
    <w:semiHidden/>
    <w:unhideWhenUsed/>
    <w:rsid w:val="00ED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B2F"/>
  </w:style>
  <w:style w:type="character" w:customStyle="1" w:styleId="Heading1Char">
    <w:name w:val="Heading 1 Char"/>
    <w:basedOn w:val="DefaultParagraphFont"/>
    <w:link w:val="Heading1"/>
    <w:uiPriority w:val="9"/>
    <w:rsid w:val="00400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0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0B9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2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C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94B08-23A7-438D-A1C8-95301D1C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1348</Words>
  <Characters>7690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Akanda</dc:creator>
  <cp:keywords/>
  <dc:description/>
  <cp:lastModifiedBy>Mohammed Akanda</cp:lastModifiedBy>
  <cp:revision>2</cp:revision>
  <dcterms:created xsi:type="dcterms:W3CDTF">2008-11-15T01:27:00Z</dcterms:created>
  <dcterms:modified xsi:type="dcterms:W3CDTF">2008-11-15T01:27:00Z</dcterms:modified>
</cp:coreProperties>
</file>